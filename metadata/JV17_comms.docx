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rPr/>
      </w:pPr>
      <w:bookmarkStart w:colFirst="0" w:colLast="0" w:name="_x05z64mpyysl" w:id="0"/>
      <w:bookmarkEnd w:id="0"/>
      <w:r w:rsidDel="00000000" w:rsidR="00000000" w:rsidRPr="00000000">
        <w:rPr>
          <w:rtl w:val="0"/>
        </w:rPr>
        <w:t xml:space="preserve">Version définitive des rubriques des métadonnées remplies de JV17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Sur les fichiers eux-mêmes (fichier audio unique .mp3 et le fichier .cha qui contient la transcription alignée avec l’audio)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L’alignement entre texte et audio est parfois décalé : certains repères d’alignement renvoient à l’audio du repère suivant, ou certains repères renvoient à quelques secondes plus tard dans l’audio. Il n’y a pas de décalage systématique mais le décalage s’agrandit au fur et à mesure de la transcription.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La durée entre les repères est supérieure à celle spécifiée de 30 secondes. Certains passages de l’interviewé sont très longs.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Informations générales sur le mode de transcription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Au début du récit, la transcription a été compliquée car l’audio est difficile à comprendre</w:t>
      </w:r>
      <w:ins w:author="Carmen Brando" w:id="0" w:date="2020-07-22T09:40:09Z">
        <w:commentRangeStart w:id="0"/>
        <w:commentRangeStart w:id="1"/>
        <w:r w:rsidDel="00000000" w:rsidR="00000000" w:rsidRPr="00000000">
          <w:rPr>
            <w:rtl w:val="0"/>
          </w:rPr>
          <w:t xml:space="preserve">!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 Cette transcription a d’abord été laissée incomplète par les premiers transcripteurs puis a été effectuée par une seule personne.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Contexte de l’enregistrement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Certains bouts de transcription peuvent avoir mal été attribués car il y a des ambiguïtés. Plusieurs corrections ont été effectuées d’un transcripteur à l’autre (dans la version finale de la transcription par ex. </w:t>
      </w:r>
      <w:r w:rsidDel="00000000" w:rsidR="00000000" w:rsidRPr="00000000">
        <w:rPr>
          <w:rtl w:val="0"/>
        </w:rPr>
        <w:t xml:space="preserve">CH_EE1 remplaçant AV16 ou CH_OD1), </w:t>
      </w:r>
      <w:commentRangeStart w:id="2"/>
      <w:commentRangeStart w:id="3"/>
      <w:r w:rsidDel="00000000" w:rsidR="00000000" w:rsidRPr="00000000">
        <w:rPr>
          <w:rtl w:val="0"/>
        </w:rPr>
        <w:t xml:space="preserve">entraînant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des regroupements ou des divisions de tours de paroles.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Remarques sur l’oral (en relation avec le guide de transcription)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Pour l’interviewé :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utilisation répétée du mot </w:t>
      </w:r>
      <w:r w:rsidDel="00000000" w:rsidR="00000000" w:rsidRPr="00000000">
        <w:rPr>
          <w:i w:val="1"/>
          <w:rtl w:val="0"/>
        </w:rPr>
        <w:t xml:space="preserve">après</w:t>
      </w:r>
      <w:r w:rsidDel="00000000" w:rsidR="00000000" w:rsidRPr="00000000">
        <w:rPr>
          <w:rtl w:val="0"/>
        </w:rPr>
        <w:t xml:space="preserve"> et notamment en répétition (donc notée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&lt;repetition&gt; après &lt;/repetition&gt; après</w:t>
      </w: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“r” sont légèrement roulés ;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quelques utilisations de mots espagnols, ils ont pu être traduits en environ 1 heure de travail.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Incertitudes dans la transcription mais une interprétation est choisie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La transcription de la </w:t>
      </w:r>
      <w:r w:rsidDel="00000000" w:rsidR="00000000" w:rsidRPr="00000000">
        <w:rPr>
          <w:i w:val="1"/>
          <w:rtl w:val="0"/>
        </w:rPr>
        <w:t xml:space="preserve">caserne de Budos</w:t>
      </w:r>
      <w:r w:rsidDel="00000000" w:rsidR="00000000" w:rsidRPr="00000000">
        <w:rPr>
          <w:rtl w:val="0"/>
        </w:rPr>
        <w:t xml:space="preserve"> (en plus d’autres mentions : </w:t>
      </w:r>
      <w:r w:rsidDel="00000000" w:rsidR="00000000" w:rsidRPr="00000000">
        <w:rPr>
          <w:i w:val="1"/>
          <w:rtl w:val="0"/>
        </w:rPr>
        <w:t xml:space="preserve">Budos en haut de la barrière de Pessac</w:t>
      </w:r>
      <w:r w:rsidDel="00000000" w:rsidR="00000000" w:rsidRPr="00000000">
        <w:rPr>
          <w:rtl w:val="0"/>
        </w:rPr>
        <w:t xml:space="preserve">, etc) a été faite suite à l’interprétation d’un transcripteur : c’est en effet peut-être la</w:t>
      </w:r>
      <w:r w:rsidDel="00000000" w:rsidR="00000000" w:rsidRPr="00000000">
        <w:rPr>
          <w:rtl w:val="0"/>
        </w:rPr>
        <w:t xml:space="preserve"> caserne Boudet qui est rue de Pessac, c'est-à-dire juste à côté de la rue de Budos, à la barrière de Pessac.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Interprétation des Npr de lieux et de personnes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Pour les noms de lieux :</w:t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Choix de l’orthographe </w:t>
      </w:r>
      <w:r w:rsidDel="00000000" w:rsidR="00000000" w:rsidRPr="00000000">
        <w:rPr>
          <w:i w:val="1"/>
          <w:rtl w:val="0"/>
        </w:rPr>
        <w:t xml:space="preserve">San Hilario</w:t>
      </w:r>
      <w:r w:rsidDel="00000000" w:rsidR="00000000" w:rsidRPr="00000000">
        <w:rPr>
          <w:rtl w:val="0"/>
        </w:rPr>
        <w:t xml:space="preserve"> et de l’identifiant </w:t>
      </w:r>
      <w:r w:rsidDel="00000000" w:rsidR="00000000" w:rsidRPr="00000000">
        <w:rPr>
          <w:rtl w:val="0"/>
        </w:rPr>
        <w:t xml:space="preserve">3110584, qui correspond à Sant Hilari Sacalm situé au nord de Barcelone, dont le nom alternatif San Hilario Sacalm est indiqué dans GeoNames.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Pour les noms de personnes :</w:t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La locutrice est nommée de façon anonymisée </w:t>
      </w:r>
      <w:r w:rsidDel="00000000" w:rsidR="00000000" w:rsidRPr="00000000">
        <w:rPr>
          <w:i w:val="1"/>
          <w:rtl w:val="0"/>
        </w:rPr>
        <w:t xml:space="preserve">AUTRE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Mention de la personne </w:t>
      </w:r>
      <w:r w:rsidDel="00000000" w:rsidR="00000000" w:rsidRPr="00000000">
        <w:rPr>
          <w:i w:val="1"/>
          <w:rtl w:val="0"/>
        </w:rPr>
        <w:t xml:space="preserve">NP16</w:t>
      </w:r>
      <w:r w:rsidDel="00000000" w:rsidR="00000000" w:rsidRPr="00000000">
        <w:rPr>
          <w:rtl w:val="0"/>
        </w:rPr>
        <w:t xml:space="preserve">, qui apparaît donc dans JV17, AV16 et VP12 : ici ambiguïté avec </w:t>
      </w:r>
      <w:r w:rsidDel="00000000" w:rsidR="00000000" w:rsidRPr="00000000">
        <w:rPr>
          <w:i w:val="1"/>
          <w:rtl w:val="0"/>
        </w:rPr>
        <w:t xml:space="preserve">NP51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Ambiguïté dans le header de la transcription lorsqu’il est mentionné que JV17 est la fille de AV16, alors que c’est normalement son épouse.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widowControl w:val="0"/>
        <w:rPr/>
      </w:pPr>
      <w:bookmarkStart w:colFirst="0" w:colLast="0" w:name="_fjyudof5gjc0" w:id="1"/>
      <w:bookmarkEnd w:id="1"/>
      <w:r w:rsidDel="00000000" w:rsidR="00000000" w:rsidRPr="00000000">
        <w:rPr>
          <w:rtl w:val="0"/>
        </w:rPr>
        <w:t xml:space="preserve">Commentaires Déborah puis Carmen, Catherine, Laurence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78d8"/>
        </w:rPr>
      </w:pPr>
      <w:r w:rsidDel="00000000" w:rsidR="00000000" w:rsidRPr="00000000">
        <w:rPr>
          <w:rtl w:val="0"/>
        </w:rPr>
        <w:t xml:space="preserve">Commentaires Déborah</w:t>
      </w:r>
      <w:r w:rsidDel="00000000" w:rsidR="00000000" w:rsidRPr="00000000">
        <w:rPr>
          <w:color w:val="741b47"/>
          <w:rtl w:val="0"/>
        </w:rPr>
        <w:t xml:space="preserve">/réponses</w:t>
      </w:r>
      <w:r w:rsidDel="00000000" w:rsidR="00000000" w:rsidRPr="00000000">
        <w:rPr>
          <w:rtl w:val="0"/>
        </w:rPr>
        <w:t xml:space="preserve">, et </w:t>
      </w:r>
      <w:r w:rsidDel="00000000" w:rsidR="00000000" w:rsidRPr="00000000">
        <w:rPr>
          <w:color w:val="674ea7"/>
          <w:rtl w:val="0"/>
        </w:rPr>
        <w:t xml:space="preserve">Carmen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aa84f"/>
          <w:rtl w:val="0"/>
        </w:rPr>
        <w:t xml:space="preserve">Catherine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c78d8"/>
          <w:rtl w:val="0"/>
        </w:rPr>
        <w:t xml:space="preserve">Laurence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Balisage des NprLieu avec les identifiants de gazetier : ok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Vérification des codes de noms propres de personnes : ok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systématiques 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[] remplacés par des &lt;&gt; (&lt;euh&gt;, &lt;silence&gt;, &lt;pause&gt;, &lt;pron=nonstd&gt;, &lt;pron=pi&gt;...)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ah/eh/hé/oh/hein/euh/ben/bah/beh &lt;/mdd&gt; --- &lt;ah/eh/hé/oh/hein/euh/bah/beh&gt;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et bien &lt;/mdd&gt; --- &lt;mdd&gt; eh bien &lt;/mdd&gt;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&lt;mdd&gt; mais/oui &lt;/mdd&gt; &gt;&gt; corriger si nécessaire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&lt;hum&gt; --- &lt;hmm&gt;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&lt;rire/pleur&gt; --- &lt;rireentendu/pleurentendu&gt;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/pause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--- &lt;si&gt;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&lt;revis&gt; &lt;/revis&gt; --- &lt;revision&gt; &lt;/revision&gt;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&lt;espagnol&gt;&lt;/espagnol&gt; --- &lt;lg=espagnol&gt;&lt;/lg=espagnol&gt;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 là --- XXX-là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y'a/y'en &gt; y a / y en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caetera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&lt;audiomanquantsep/fus&gt; --- effacés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Ajouts de majuscules, par exemple 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républicains --- les Républicains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 espagnols --- les Espagnols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 notables 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Questions/Réponses 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186 "Carolina" --- anonymisée en JV17SOE1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conséquence 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JV17SOE1 devient JV17SOE2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JV17SOE2 devient JV17SOE3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677-695 "Vidoche/Vidosse/Bedos" --- "Budos"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"80 rue de" --- "caserne"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 qu'ils parlent de la caserne Boudet qui est rue de Pessac, c'est-à-dire juste à côté de la rue de Budos,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barrière de Pessac.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ok. Une barrière est une rue ?  (barrière de Pessac = rue de Pessac ?)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entend le “80 rue de” 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&lt;DL&gt; Une barrière est un carrefour (croisement d’un boulevard et d’un axe menant à Bordeaux centre), il y a plusieurs “barrières” le long des boulevards en périphérie de Bordeaux. La “rue de Pessac” est l’axe menant à Bordeaux. Quand un bordelais dit “barrière de Pessac” ça lui sert surtout à indiquer le quartier correspondant à ce carrefour.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&lt;DL&gt; Non j’entends “caserne”, là c’est juste une correction.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733-738 : NP16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Ajouter dans "lexiqueNprPersonnesTousEntretiens" que NP16 apparaît également dans JV17 et AV16 (en plus de VP12) 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utiliser NP51 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934 : "&amp;741" 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J’ai remplacé par &lt;lg=espagnol&gt; &lt;/lg=espagnol&gt; &lt;trad&gt; &lt;/trad&gt;</w:t>
      </w:r>
    </w:p>
    <w:p w:rsidR="00000000" w:rsidDel="00000000" w:rsidP="00000000" w:rsidRDefault="00000000" w:rsidRPr="00000000" w14:paraId="00000067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oui, je ne trouve pas le nom de cette organisation (la “Jota -e/i- seu” ?).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966, 1074 : la locutrice est nommée "AUTRE" 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"Hélène" --- pour le moment j'ai anonymisé avec "AUTRE"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Dans "descriptionEtIdentifiantsCorpusDesEspagnols", et dans le header de la transcription,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écrit que JV17 est la fille de AV16. Mais c'est son épouse 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Gazetier 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Il y a une occurrence de "Horta de Terra Alta" (l. 72), mais pas juste "Terra Alta" ni "Horta de Sant Joan".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492 "San Ilario" : absent du gazetier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109 "Juan" c'est juste une &lt;revision&gt;, à supprimer du gazetier 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671-372 Les seules occurrences de "Vichy" correspondent à "la police de Vichy". J'annote quand même avec l'id 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&lt;DL&gt; 1107 "Pays Basque" à ajouter au gazetier.</w:t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Mise à jour du dictionnaire Npr des lieux sur le FTP : </w:t>
      </w:r>
    </w:p>
    <w:p w:rsidR="00000000" w:rsidDel="00000000" w:rsidP="00000000" w:rsidRDefault="00000000" w:rsidRPr="00000000" w14:paraId="00000076">
      <w:pPr>
        <w:pageBreakBefore w:val="0"/>
        <w:widowControl w:val="0"/>
        <w:numPr>
          <w:ilvl w:val="0"/>
          <w:numId w:val="1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Ajout de “Horta de Terra Alta”, id = 3120636 (c’est la ville de Horta de Sant Joan, dans la région de Terra Alta, donc même identifiant que Horta de Sant Joan)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1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Suppression de Horta de Sant Joan et de Terra Alta</w:t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1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Ajout de San Hilario, id = 3110584. San Ilario : je ne trouve pas, c’est peut-être Sant Hilari Sacalm (nom alternatif dans GeoNames : </w:t>
      </w:r>
      <w:r w:rsidDel="00000000" w:rsidR="00000000" w:rsidRPr="00000000">
        <w:rPr>
          <w:color w:val="4a86e8"/>
          <w:rtl w:val="0"/>
        </w:rPr>
        <w:t xml:space="preserve">San Hilario Sacalm</w:t>
      </w:r>
      <w:r w:rsidDel="00000000" w:rsidR="00000000" w:rsidRPr="00000000">
        <w:rPr>
          <w:color w:val="4a86e8"/>
          <w:rtl w:val="0"/>
        </w:rPr>
        <w:t xml:space="preserve">) au nord de Barcelone (mais ce sera à vérifier plus tard)</w:t>
      </w:r>
    </w:p>
    <w:p w:rsidR="00000000" w:rsidDel="00000000" w:rsidP="00000000" w:rsidRDefault="00000000" w:rsidRPr="00000000" w14:paraId="00000079">
      <w:pPr>
        <w:pageBreakBefore w:val="0"/>
        <w:widowControl w:val="0"/>
        <w:numPr>
          <w:ilvl w:val="0"/>
          <w:numId w:val="1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Ajout de Pays Basque, id = 3336903</w:t>
      </w:r>
    </w:p>
    <w:p w:rsidR="00000000" w:rsidDel="00000000" w:rsidP="00000000" w:rsidRDefault="00000000" w:rsidRPr="00000000" w14:paraId="0000007A">
      <w:pPr>
        <w:pageBreakBefore w:val="0"/>
        <w:widowControl w:val="0"/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Pour Vichy : à conserver pour l’instant, on verra ensuite comment le prendre en compte.</w:t>
      </w:r>
    </w:p>
    <w:p w:rsidR="00000000" w:rsidDel="00000000" w:rsidP="00000000" w:rsidRDefault="00000000" w:rsidRPr="00000000" w14:paraId="0000007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 globales 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Plusieurs attributions erronées d'interlocuteurs (CH_EE1 à la place de AV16 ou CH_OD1...),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Quand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même interlocuteur est indiqué deux fois d'affilé</w:t>
      </w:r>
      <w:r w:rsidDel="00000000" w:rsidR="00000000" w:rsidRPr="00000000">
        <w:rPr>
          <w:rtl w:val="0"/>
        </w:rPr>
        <w:t xml:space="preserve">, 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regroup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sous un seul interlocuteur,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Beaucoup de "&lt;repetition&gt; après &lt;/repetition&gt;" à effacer. Une expression régulière je suppose.</w:t>
      </w:r>
    </w:p>
    <w:p w:rsidR="00000000" w:rsidDel="00000000" w:rsidP="00000000" w:rsidRDefault="00000000" w:rsidRPr="00000000" w14:paraId="00000081">
      <w:pPr>
        <w:pageBreakBefore w:val="0"/>
        <w:widowControl w:val="0"/>
        <w:rPr/>
      </w:pPr>
      <w:r w:rsidDel="00000000" w:rsidR="00000000" w:rsidRPr="00000000">
        <w:rPr>
          <w:color w:val="4a86e8"/>
          <w:rtl w:val="0"/>
        </w:rPr>
        <w:t xml:space="preserve">&lt;LJ&gt; à noter dans les corrections notables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Plusieurs petits passages non transcrits (désormais transcrits).</w:t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à noter dans les corrections notables (?)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Alignement décalé.</w:t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&lt;LJ&gt; oui, la touche F5 correspond parfois au bullet suivant, parfois l’audio commence trop tard. Avez-vous constaté un décalage systématique ?</w:t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verra avec Catherine s’il faudra qu’on le refasse avant le dépôt, sinon on l’indiquera dans les métadonnées.</w:t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&lt;DL&gt; Oui, l’alignement va crescendo, plus on avance dans la transcription, plus le décalage est grand.</w:t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8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Balises &lt;lg=espagnol&gt; &lt;/lg=espagnol&gt; &lt;trad&gt; &lt;/trad&gt;</w:t>
      </w:r>
    </w:p>
    <w:p w:rsidR="00000000" w:rsidDel="00000000" w:rsidP="00000000" w:rsidRDefault="00000000" w:rsidRPr="00000000" w14:paraId="0000008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83    une &lt;/revision&gt; &lt;euh&gt; un &lt;lg=espagnol&gt; el Ebro &lt;/lg=espagnol&gt; </w:t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84    </w:t>
        <w:tab/>
        <w:t xml:space="preserve">&lt;trad&gt; L'Èbre &lt;/trad&gt; &lt;revision&gt; une grande grande inon- </w:t>
      </w:r>
    </w:p>
    <w:p w:rsidR="00000000" w:rsidDel="00000000" w:rsidP="00000000" w:rsidRDefault="00000000" w:rsidRPr="00000000" w14:paraId="0000008F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Ebro: Rivière en Espagne, grande inondation historique dans les années 60.</w:t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141   </w:t>
        <w:tab/>
        <w:t xml:space="preserve">&lt;lg=espagnol&gt; refugios &lt;/lg=espagnol&gt; &lt;trad&gt; refuges &lt;/trad&gt; </w:t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285   donc &lt;/mdd&gt; &lt;euh&gt; y a &lt;revision&gt; la &lt;/revision&gt; on appelait</w:t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286   </w:t>
        <w:tab/>
        <w:t xml:space="preserve">&lt;lg=espagnol&gt; los milicianos &lt;/lg=espagnol&gt; &lt;trad&gt; les </w:t>
      </w:r>
    </w:p>
    <w:p w:rsidR="00000000" w:rsidDel="00000000" w:rsidP="00000000" w:rsidRDefault="00000000" w:rsidRPr="00000000" w14:paraId="00000097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287   </w:t>
        <w:tab/>
        <w:t xml:space="preserve">miliciens &lt;/trad&gt; &lt;mdd&gt; bon &lt;/mdd&gt; c'étaient les soldats les </w:t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288   </w:t>
        <w:tab/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338   </w:t>
        <w:tab/>
        <w:t xml:space="preserve">de la &lt;lg=espagnol&gt; niña perdida &lt;/lg=espagnol&gt; &lt;trad&gt; petite </w:t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339   </w:t>
        <w:tab/>
        <w:t xml:space="preserve">fille perdue &lt;/trad&gt; c'est-à-dire l'enfant perdu &lt;mdd&gt; alors &lt;/mdd&gt; </w:t>
      </w:r>
    </w:p>
    <w:p w:rsidR="00000000" w:rsidDel="00000000" w:rsidP="00000000" w:rsidRDefault="00000000" w:rsidRPr="00000000" w14:paraId="0000009D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340   </w:t>
        <w:tab/>
        <w:t xml:space="preserve">moi ça je voulais pas qu'on m'appelle l'enfant perdu &lt;revision&gt; je </w:t>
      </w:r>
    </w:p>
    <w:p w:rsidR="00000000" w:rsidDel="00000000" w:rsidP="00000000" w:rsidRDefault="00000000" w:rsidRPr="00000000" w14:paraId="0000009E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341   </w:t>
        <w:tab/>
        <w:t xml:space="preserve">pe- &lt;/revision&gt; &lt;rireentendu&gt; et puis de temps à autre j'entendais </w:t>
      </w:r>
    </w:p>
    <w:p w:rsidR="00000000" w:rsidDel="00000000" w:rsidP="00000000" w:rsidRDefault="00000000" w:rsidRPr="00000000" w14:paraId="0000009F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342   </w:t>
        <w:tab/>
        <w:t xml:space="preserve">&lt;repetition&gt; les les &lt;/repetition&gt; les dames qui gardaient </w:t>
      </w:r>
    </w:p>
    <w:p w:rsidR="00000000" w:rsidDel="00000000" w:rsidP="00000000" w:rsidRDefault="00000000" w:rsidRPr="00000000" w14:paraId="000000A0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343   </w:t>
        <w:tab/>
        <w:t xml:space="preserve">&lt;revision&gt; la &lt;/revision&gt; les enfants de la colonie qui criaient </w:t>
      </w:r>
    </w:p>
    <w:p w:rsidR="00000000" w:rsidDel="00000000" w:rsidP="00000000" w:rsidRDefault="00000000" w:rsidRPr="00000000" w14:paraId="000000A1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344   </w:t>
        <w:tab/>
        <w:t xml:space="preserve">elle est là la &lt;lg=espagnol&gt; niña perdida &lt;/lg=espagnol&gt; &lt;trad&gt; </w:t>
      </w:r>
    </w:p>
    <w:p w:rsidR="00000000" w:rsidDel="00000000" w:rsidP="00000000" w:rsidRDefault="00000000" w:rsidRPr="00000000" w14:paraId="000000A2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345   </w:t>
        <w:tab/>
        <w:t xml:space="preserve">petite fille perdue &lt;/trad&gt; elle est par là la &lt;lg=espagnol&gt; niña </w:t>
      </w:r>
    </w:p>
    <w:p w:rsidR="00000000" w:rsidDel="00000000" w:rsidP="00000000" w:rsidRDefault="00000000" w:rsidRPr="00000000" w14:paraId="000000A3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346   </w:t>
        <w:tab/>
        <w:t xml:space="preserve">perdida &lt;/lg=espagnol&gt; &lt;trad&gt; petite fille perdue &lt;/trad&gt; </w:t>
      </w:r>
    </w:p>
    <w:p w:rsidR="00000000" w:rsidDel="00000000" w:rsidP="00000000" w:rsidRDefault="00000000" w:rsidRPr="00000000" w14:paraId="000000A4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430    ça</w:t>
      </w:r>
    </w:p>
    <w:p w:rsidR="00000000" w:rsidDel="00000000" w:rsidP="00000000" w:rsidRDefault="00000000" w:rsidRPr="00000000" w14:paraId="000000A7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431   </w:t>
        <w:tab/>
        <w:t xml:space="preserve">&lt;lg=espagnol&gt; refugios &lt;/lg=espagnol&gt; &lt;trad&gt; refuges &lt;/trad&gt; </w:t>
      </w:r>
    </w:p>
    <w:p w:rsidR="00000000" w:rsidDel="00000000" w:rsidP="00000000" w:rsidRDefault="00000000" w:rsidRPr="00000000" w14:paraId="000000A8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433   &lt;lg=espagnol&gt; los refugios</w:t>
      </w:r>
    </w:p>
    <w:p w:rsidR="00000000" w:rsidDel="00000000" w:rsidP="00000000" w:rsidRDefault="00000000" w:rsidRPr="00000000" w14:paraId="000000AA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434   </w:t>
        <w:tab/>
        <w:t xml:space="preserve">&lt;/lg=espagnol&gt; &lt;trad&gt; les refuges &lt;/trad&gt;</w:t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513   on l'appelait &lt;lg=espagnol&gt; el maestro</w:t>
      </w:r>
    </w:p>
    <w:p w:rsidR="00000000" w:rsidDel="00000000" w:rsidP="00000000" w:rsidRDefault="00000000" w:rsidRPr="00000000" w14:paraId="000000AD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514   </w:t>
        <w:tab/>
        <w:t xml:space="preserve">&lt;/lg=espagnol&gt; &lt;trad&gt; le maître &lt;/trad&gt; </w:t>
      </w:r>
    </w:p>
    <w:p w:rsidR="00000000" w:rsidDel="00000000" w:rsidP="00000000" w:rsidRDefault="00000000" w:rsidRPr="00000000" w14:paraId="000000AE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516   &lt;lg=espagnol&gt; el maestro &lt;/lg=espagnol&gt; &lt;trad&gt; le </w:t>
      </w:r>
    </w:p>
    <w:p w:rsidR="00000000" w:rsidDel="00000000" w:rsidP="00000000" w:rsidRDefault="00000000" w:rsidRPr="00000000" w14:paraId="000000B0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517   </w:t>
        <w:tab/>
        <w:t xml:space="preserve">maître &lt;/trad&gt;</w:t>
      </w:r>
    </w:p>
    <w:p w:rsidR="00000000" w:rsidDel="00000000" w:rsidP="00000000" w:rsidRDefault="00000000" w:rsidRPr="00000000" w14:paraId="000000B1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** dans le sens maitre des Ecoles</w:t>
      </w:r>
    </w:p>
    <w:p w:rsidR="00000000" w:rsidDel="00000000" w:rsidP="00000000" w:rsidRDefault="00000000" w:rsidRPr="00000000" w14:paraId="000000B2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ajout de balises:</w:t>
      </w:r>
    </w:p>
    <w:p w:rsidR="00000000" w:rsidDel="00000000" w:rsidP="00000000" w:rsidRDefault="00000000" w:rsidRPr="00000000" w14:paraId="000000B4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570   &lt;si&gt; &lt;lg=espagnol&gt; que me callo </w:t>
      </w:r>
    </w:p>
    <w:p w:rsidR="00000000" w:rsidDel="00000000" w:rsidP="00000000" w:rsidRDefault="00000000" w:rsidRPr="00000000" w14:paraId="000000B5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571   </w:t>
        <w:tab/>
        <w:t xml:space="preserve">&lt;/lg=espagnol&gt; &lt;trad&gt; je vais me taire &lt;/trad&gt;</w:t>
      </w:r>
    </w:p>
    <w:p w:rsidR="00000000" w:rsidDel="00000000" w:rsidP="00000000" w:rsidRDefault="00000000" w:rsidRPr="00000000" w14:paraId="000000B6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572   </w:t>
      </w:r>
    </w:p>
    <w:p w:rsidR="00000000" w:rsidDel="00000000" w:rsidP="00000000" w:rsidRDefault="00000000" w:rsidRPr="00000000" w14:paraId="000000B8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573   *AV16:</w:t>
        <w:tab/>
        <w:t xml:space="preserve">la &lt;lg=espagnol&gt; mano &lt;/lg=espagnol&gt; &lt;trad&gt; main &lt;/trad&gt;</w:t>
      </w:r>
    </w:p>
    <w:p w:rsidR="00000000" w:rsidDel="00000000" w:rsidP="00000000" w:rsidRDefault="00000000" w:rsidRPr="00000000" w14:paraId="000000B9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574   ah la &lt;lg=espagnol&gt; mano pues &lt;/lg=espagnol&gt; &lt;trad&gt; la main </w:t>
      </w:r>
    </w:p>
    <w:p w:rsidR="00000000" w:rsidDel="00000000" w:rsidP="00000000" w:rsidRDefault="00000000" w:rsidRPr="00000000" w14:paraId="000000BB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575   </w:t>
        <w:tab/>
        <w:t xml:space="preserve">d</w:t>
      </w:r>
    </w:p>
    <w:p w:rsidR="00000000" w:rsidDel="00000000" w:rsidP="00000000" w:rsidRDefault="00000000" w:rsidRPr="00000000" w14:paraId="000000BC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577   *JV17:</w:t>
        <w:tab/>
        <w:t xml:space="preserve">&lt;ah&gt; la &lt;lg=espagnol&gt; mano pues &lt;/lg=espagnol&gt; &lt;trad&gt;la main </w:t>
      </w:r>
    </w:p>
    <w:p w:rsidR="00000000" w:rsidDel="00000000" w:rsidP="00000000" w:rsidRDefault="00000000" w:rsidRPr="00000000" w14:paraId="000000BE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578   </w:t>
        <w:tab/>
        <w:t xml:space="preserve">donc &lt;/trad&gt; parce que ça je veux dire que &lt;mdd&gt; oui beh &lt;/mdd&gt; </w:t>
      </w:r>
    </w:p>
    <w:p w:rsidR="00000000" w:rsidDel="00000000" w:rsidP="00000000" w:rsidRDefault="00000000" w:rsidRPr="00000000" w14:paraId="000000BF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579   </w:t>
      </w:r>
    </w:p>
    <w:p w:rsidR="00000000" w:rsidDel="00000000" w:rsidP="00000000" w:rsidRDefault="00000000" w:rsidRPr="00000000" w14:paraId="000000C0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959   de la &lt;lg=espagnol&gt; JSU</w:t>
      </w:r>
    </w:p>
    <w:p w:rsidR="00000000" w:rsidDel="00000000" w:rsidP="00000000" w:rsidRDefault="00000000" w:rsidRPr="00000000" w14:paraId="000000C3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960   </w:t>
        <w:tab/>
        <w:t xml:space="preserve">&lt;/lg=espagnol&gt; &lt;trad&gt; JSU &lt;/trad&gt;</w:t>
      </w:r>
    </w:p>
    <w:p w:rsidR="00000000" w:rsidDel="00000000" w:rsidP="00000000" w:rsidRDefault="00000000" w:rsidRPr="00000000" w14:paraId="000000C4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ref: https://es.wikipedia.org/wiki/Juventudes_Socialistas_Unificadas</w:t>
      </w:r>
    </w:p>
    <w:p w:rsidR="00000000" w:rsidDel="00000000" w:rsidP="00000000" w:rsidRDefault="00000000" w:rsidRPr="00000000" w14:paraId="000000C5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962   </w:t>
      </w:r>
    </w:p>
    <w:p w:rsidR="00000000" w:rsidDel="00000000" w:rsidP="00000000" w:rsidRDefault="00000000" w:rsidRPr="00000000" w14:paraId="000000C8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963   *JV17:</w:t>
        <w:tab/>
        <w:t xml:space="preserve">&lt;mdd&gt; voilà &lt;/mdd&gt; et la &lt;lg=espagnol&gt; juventud combatiente</w:t>
      </w:r>
    </w:p>
    <w:p w:rsidR="00000000" w:rsidDel="00000000" w:rsidP="00000000" w:rsidRDefault="00000000" w:rsidRPr="00000000" w14:paraId="000000C9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964   </w:t>
        <w:tab/>
        <w:t xml:space="preserve">&lt;/lg=espagnol&gt; &lt;trad&gt; jeunesse combattante &lt;/trad&gt;</w:t>
      </w:r>
    </w:p>
    <w:p w:rsidR="00000000" w:rsidDel="00000000" w:rsidP="00000000" w:rsidRDefault="00000000" w:rsidRPr="00000000" w14:paraId="000000CA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968    &lt;lg=espagnol&gt; pleno &lt;/lg=espagnol&gt; &lt;trad&gt; </w:t>
      </w:r>
    </w:p>
    <w:p w:rsidR="00000000" w:rsidDel="00000000" w:rsidP="00000000" w:rsidRDefault="00000000" w:rsidRPr="00000000" w14:paraId="000000CE">
      <w:pPr>
        <w:pageBreakBefore w:val="0"/>
        <w:widowControl w:val="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969   </w:t>
        <w:tab/>
        <w:t xml:space="preserve">rassemblement &lt;/trad&gt;</w:t>
      </w:r>
    </w:p>
    <w:p w:rsidR="00000000" w:rsidDel="00000000" w:rsidP="00000000" w:rsidRDefault="00000000" w:rsidRPr="00000000" w14:paraId="000000CF">
      <w:pPr>
        <w:pageBreakBefore w:val="0"/>
        <w:widowControl w:val="0"/>
        <w:rPr>
          <w:color w:val="741b4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men Brando" w:id="0" w:date="2020-07-22T09:40:47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cause de bruits de fond, par exemple ?</w:t>
      </w:r>
    </w:p>
  </w:comment>
  <w:comment w:author="Laurence Jolivet" w:id="1" w:date="2020-08-26T10:35:20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à cause de l'accent ou de la manière de parler je crois, à vérifier...</w:t>
      </w:r>
    </w:p>
  </w:comment>
  <w:comment w:author="Carmen Brando" w:id="2" w:date="2020-07-22T09:41:48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comprends pas, à clarifier un peu plus ?</w:t>
      </w:r>
    </w:p>
  </w:comment>
  <w:comment w:author="Laurence Jolivet" w:id="3" w:date="2020-08-26T10:35:59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ok, on pourra voir comment mieux formuler…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